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0C6A" w14:textId="77777777" w:rsidR="004D1905" w:rsidRDefault="00000000">
      <w:pPr>
        <w:pStyle w:val="Heading1"/>
      </w:pPr>
      <w:r>
        <w:t>1. Sample DOCX for Keyword-Based Tracked Changes</w:t>
      </w:r>
    </w:p>
    <w:p w14:paraId="7AC4283A" w14:textId="77777777" w:rsidR="004D1905" w:rsidRDefault="00000000">
      <w:r>
        <w:t>This paragraph is unchanged and should not appear in the Excel output.</w:t>
      </w:r>
    </w:p>
    <w:p w14:paraId="52484496" w14:textId="3310E5A3" w:rsidR="004D1905" w:rsidRDefault="00000000">
      <w:r>
        <w:t xml:space="preserve">The device </w:t>
      </w:r>
      <w:del w:id="0" w:author="Elias Chavarria Reyes" w:date="2025-05-25T08:31:00Z" w16du:dateUtc="2025-05-25T14:31:00Z">
        <w:r w:rsidDel="00C81A91">
          <w:rPr>
            <w:strike/>
          </w:rPr>
          <w:delText>attempts to reconnect to the primary gateway and logs the timestamp of the attempt.</w:delText>
        </w:r>
        <w:r w:rsidDel="00C81A91">
          <w:delText xml:space="preserve"> </w:delText>
        </w:r>
      </w:del>
      <w:r>
        <w:rPr>
          <w:b/>
        </w:rPr>
        <w:t>tries alternative routes based on signal strength and updates its internal routing table.</w:t>
      </w:r>
    </w:p>
    <w:p w14:paraId="397C1093" w14:textId="45AEBFA6" w:rsidR="004D1905" w:rsidRDefault="00000000">
      <w:r>
        <w:t xml:space="preserve">The RPD </w:t>
      </w:r>
      <w:del w:id="1" w:author="Elias Chavarria Reyes" w:date="2025-05-25T08:32:00Z" w16du:dateUtc="2025-05-25T14:32:00Z">
        <w:r w:rsidDel="00C81A91">
          <w:rPr>
            <w:strike/>
          </w:rPr>
          <w:delText>should only notify the operator when a critical fault is detected.</w:delText>
        </w:r>
      </w:del>
      <w:ins w:id="2" w:author="Elias Chavarria Reyes" w:date="2025-05-25T08:32:00Z" w16du:dateUtc="2025-05-25T14:32:00Z">
        <w:r w:rsidR="00C81A91">
          <w:rPr>
            <w:b/>
          </w:rPr>
          <w:t>MUST report all fault events in real time and log them for future audits</w:t>
        </w:r>
      </w:ins>
      <w:r>
        <w:rPr>
          <w:b/>
        </w:rPr>
        <w:t>.</w:t>
      </w:r>
    </w:p>
    <w:sectPr w:rsidR="004D19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618352">
    <w:abstractNumId w:val="8"/>
  </w:num>
  <w:num w:numId="2" w16cid:durableId="1992320575">
    <w:abstractNumId w:val="6"/>
  </w:num>
  <w:num w:numId="3" w16cid:durableId="452941934">
    <w:abstractNumId w:val="5"/>
  </w:num>
  <w:num w:numId="4" w16cid:durableId="1157723067">
    <w:abstractNumId w:val="4"/>
  </w:num>
  <w:num w:numId="5" w16cid:durableId="173957615">
    <w:abstractNumId w:val="7"/>
  </w:num>
  <w:num w:numId="6" w16cid:durableId="608127594">
    <w:abstractNumId w:val="3"/>
  </w:num>
  <w:num w:numId="7" w16cid:durableId="462886476">
    <w:abstractNumId w:val="2"/>
  </w:num>
  <w:num w:numId="8" w16cid:durableId="534655694">
    <w:abstractNumId w:val="1"/>
  </w:num>
  <w:num w:numId="9" w16cid:durableId="2015525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ias Chavarria Reyes">
    <w15:presenceInfo w15:providerId="Windows Live" w15:userId="ad737f87054f1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1905"/>
    <w:rsid w:val="00AA1D8D"/>
    <w:rsid w:val="00B47730"/>
    <w:rsid w:val="00C81A91"/>
    <w:rsid w:val="00CB0664"/>
    <w:rsid w:val="00CE1AFC"/>
    <w:rsid w:val="00D31D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54391"/>
  <w14:defaultImageDpi w14:val="300"/>
  <w15:docId w15:val="{C373938A-FA58-EC46-B166-F9093598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81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Elias Chavarria Reyes</cp:lastModifiedBy>
  <cp:revision>2</cp:revision>
  <dcterms:created xsi:type="dcterms:W3CDTF">2025-05-25T14:32:00Z</dcterms:created>
  <dcterms:modified xsi:type="dcterms:W3CDTF">2025-05-25T14:32:00Z</dcterms:modified>
  <cp:category/>
</cp:coreProperties>
</file>